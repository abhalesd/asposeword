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3.0.0 -->
  <w:body>
    <w:p w:rsidR="004F2FA2" w:rsidRPr="00013256">
      <w:pPr>
        <w:pStyle w:val="Title"/>
        <w:rPr>
          <w:sz w:val="72"/>
          <w:szCs w:val="72"/>
        </w:rPr>
      </w:pPr>
      <w:bookmarkStart w:id="0" w:name="_GoBack"/>
      <w:bookmarkEnd w:id="0"/>
      <w:r w:rsidRPr="00013256">
        <w:rPr>
          <w:sz w:val="72"/>
          <w:szCs w:val="72"/>
        </w:rPr>
        <w:t>Trip to Paris</w:t>
      </w:r>
      <w:ins w:id="1" w:author="a" w:date="2015-04-21T11:59:41Z">
        <w:r w:rsidR="00744713">
          <w:rPr>
            <w:sz w:val="72"/>
            <w:szCs w:val="72"/>
          </w:rPr>
          <w:t>, France</w:t>
        </w:r>
      </w:ins>
    </w:p>
    <w:p w:rsidR="1D86DE6C" w:rsidP="1D86DE6C">
      <w:del w:id="2" w:author="a" w:date="2015-04-21T11:59:41Z">
        <w:r>
          <w:rPr>
            <w:noProof/>
            <w:lang w:eastAsia="en-US"/>
          </w:rPr>
          <w:drawing>
            <wp:inline distT="0" distB="0" distL="0" distR="0">
              <wp:extent cx="4533900" cy="30289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4">
                        <a:extLst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3900" cy="302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" w:author="a" w:date="2015-04-21T11:59:41Z">
        <w:r>
          <w:rPr>
            <w:noProof/>
            <w:lang w:eastAsia="en-US"/>
          </w:rPr>
          <w:drawing>
            <wp:inline distT="0" distB="0" distL="0" distR="0">
              <wp:extent cx="4533900" cy="3028950"/>
              <wp:effectExtent l="0" t="0" r="0" b="0"/>
              <wp:docPr id="110603615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xmlns:r="http://schemas.openxmlformats.org/officeDocument/2006/relationships" r:embed="rId4">
                        <a:extLst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3900" cy="302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F2FA2" w:rsidP="1D86DE6C">
      <w:pPr>
        <w:pStyle w:val="Subtitle"/>
      </w:pPr>
      <w:r>
        <w:t xml:space="preserve">Summer </w:t>
      </w:r>
      <w:del w:id="4" w:author="a" w:date="2015-04-21T11:59:41Z">
        <w:r>
          <w:delText>Vacation</w:delText>
        </w:r>
      </w:del>
      <w:ins w:id="5" w:author="a" w:date="2015-04-21T11:59:41Z">
        <w:r w:rsidR="008166F6">
          <w:t>Trip</w:t>
        </w:r>
      </w:ins>
      <w:ins w:id="6" w:author="a" w:date="2015-04-21T11:59:41Z">
        <w:r w:rsidR="00E65E80">
          <w:t xml:space="preserve"> 2015</w:t>
        </w:r>
      </w:ins>
    </w:p>
    <w:p w:rsidR="1D86DE6C" w:rsidP="1D86DE6C">
      <w:r w:rsidRPr="1D86DE6C">
        <w:rPr>
          <w:rFonts w:ascii="Helvetica" w:eastAsia="Helvetica" w:hAnsi="Helvetica" w:cs="Helvetica"/>
          <w:color w:val="333333"/>
        </w:rPr>
        <w:t xml:space="preserve">Whether you're looking for a romantic getaway or hoping to explore one of Europe's most popular destinations, Paris offers the best of both worlds. Explore the city's maze of fascinating </w:t>
      </w:r>
      <w:ins w:id="7" w:author="a" w:date="2015-04-21T11:59:41Z">
        <w:r w:rsidR="00C107C3">
          <w:rPr>
            <w:rFonts w:ascii="Helvetica" w:eastAsia="Helvetica" w:hAnsi="Helvetica" w:cs="Helvetica"/>
            <w:color w:val="333333"/>
          </w:rPr>
          <w:t>and</w:t>
        </w:r>
      </w:ins>
      <w:ins w:id="8" w:author="a" w:date="2015-04-21T11:59:41Z">
        <w:r w:rsidRPr="1D86DE6C">
          <w:rPr>
            <w:rFonts w:ascii="Helvetica" w:eastAsia="Helvetica" w:hAnsi="Helvetica" w:cs="Helvetica"/>
            <w:color w:val="333333"/>
          </w:rPr>
          <w:t xml:space="preserve"> </w:t>
        </w:r>
      </w:ins>
      <w:r w:rsidRPr="1D86DE6C">
        <w:rPr>
          <w:rFonts w:ascii="Helvetica" w:eastAsia="Helvetica" w:hAnsi="Helvetica" w:cs="Helvetica"/>
          <w:color w:val="333333"/>
        </w:rPr>
        <w:t>historical sights</w:t>
      </w:r>
      <w:del w:id="9" w:author="a" w:date="2015-04-21T11:59:41Z">
        <w:r w:rsidRPr="1D86DE6C">
          <w:rPr>
            <w:rFonts w:ascii="Helvetica" w:eastAsia="Helvetica" w:hAnsi="Helvetica" w:cs="Helvetica"/>
            <w:color w:val="333333"/>
          </w:rPr>
          <w:delText xml:space="preserve"> - l</w:delText>
        </w:r>
      </w:del>
      <w:ins w:id="10" w:author="a" w:date="2015-04-21T11:59:41Z">
        <w:r w:rsidR="00BE372F">
          <w:rPr>
            <w:rFonts w:ascii="Helvetica" w:eastAsia="Helvetica" w:hAnsi="Helvetica" w:cs="Helvetica"/>
            <w:color w:val="333333"/>
          </w:rPr>
          <w:t>.</w:t>
        </w:r>
      </w:ins>
      <w:ins w:id="11" w:author="a" w:date="2015-04-21T11:59:41Z">
        <w:r w:rsidRPr="1D86DE6C">
          <w:rPr>
            <w:rFonts w:ascii="Helvetica" w:eastAsia="Helvetica" w:hAnsi="Helvetica" w:cs="Helvetica"/>
            <w:color w:val="333333"/>
          </w:rPr>
          <w:t xml:space="preserve"> </w:t>
        </w:r>
      </w:ins>
      <w:ins w:id="12" w:author="a" w:date="2015-04-21T11:59:41Z">
        <w:r w:rsidR="00BE372F">
          <w:rPr>
            <w:rFonts w:ascii="Helvetica" w:eastAsia="Helvetica" w:hAnsi="Helvetica" w:cs="Helvetica"/>
            <w:color w:val="333333"/>
          </w:rPr>
          <w:t>L</w:t>
        </w:r>
      </w:ins>
      <w:r w:rsidRPr="1D86DE6C">
        <w:rPr>
          <w:rFonts w:ascii="Helvetica" w:eastAsia="Helvetica" w:hAnsi="Helvetica" w:cs="Helvetica"/>
          <w:color w:val="333333"/>
        </w:rPr>
        <w:t>ose yourself in the world-famous Louvre, see the</w:t>
      </w:r>
      <w:r w:rsidRPr="1D86DE6C">
        <w:rPr>
          <w:rFonts w:ascii="Helvetica" w:eastAsia="Helvetica" w:hAnsi="Helvetica" w:cs="Helvetica"/>
          <w:color w:val="333333"/>
        </w:rPr>
        <w:t xml:space="preserve"> splendo</w:t>
      </w:r>
      <w:del w:id="13" w:author="a" w:date="2015-04-21T11:59:41Z">
        <w:r w:rsidRPr="1D86DE6C">
          <w:rPr>
            <w:rFonts w:ascii="Helvetica" w:eastAsia="Helvetica" w:hAnsi="Helvetica" w:cs="Helvetica"/>
            <w:color w:val="333333"/>
          </w:rPr>
          <w:delText>u</w:delText>
        </w:r>
      </w:del>
      <w:r w:rsidRPr="1D86DE6C">
        <w:rPr>
          <w:rFonts w:ascii="Helvetica" w:eastAsia="Helvetica" w:hAnsi="Helvetica" w:cs="Helvetica"/>
          <w:color w:val="333333"/>
        </w:rPr>
        <w:t>r of Versailles, and make your mark at the Moulin Rouge.</w:t>
      </w:r>
      <w:ins w:id="14" w:author="a" w:date="2015-04-21T11:59:41Z">
        <w:r w:rsidRPr="1D86DE6C">
          <w:rPr>
            <w:rFonts w:ascii="Helvetica" w:eastAsia="Helvetica" w:hAnsi="Helvetica" w:cs="Helvetica"/>
            <w:color w:val="333333"/>
          </w:rPr>
          <w:t xml:space="preserve"> After an evening stroll along the Seine, set your sights on Paris's Left Bank, where dining and entertainment options reach their peak.</w:t>
        </w:r>
      </w:ins>
    </w:p>
    <w:p w:rsidR="004F2FA2">
      <w:pPr>
        <w:pStyle w:val="Date"/>
      </w:pPr>
      <w:r>
        <w:t>Ju</w:t>
      </w:r>
      <w:del w:id="15" w:author="a" w:date="2015-04-21T11:59:41Z">
        <w:r>
          <w:delText>ne 17</w:delText>
        </w:r>
      </w:del>
      <w:ins w:id="16" w:author="a" w:date="2015-04-21T11:59:41Z">
        <w:r w:rsidR="00DC7772">
          <w:t>ly</w:t>
        </w:r>
      </w:ins>
      <w:ins w:id="17" w:author="a" w:date="2015-04-21T11:59:41Z">
        <w:r>
          <w:t xml:space="preserve"> 21</w:t>
        </w:r>
      </w:ins>
      <w:r>
        <w:t>, 201</w:t>
      </w:r>
      <w:del w:id="18" w:author="a" w:date="2015-04-21T11:59:41Z">
        <w:r>
          <w:delText>4</w:delText>
        </w:r>
      </w:del>
      <w:ins w:id="19" w:author="a" w:date="2015-04-21T11:59:41Z">
        <w:r>
          <w:t>5</w:t>
        </w:r>
      </w:ins>
    </w:p>
    <w:p w:rsidR="1D86DE6C" w:rsidP="1D86DE6C">
      <w:pPr>
        <w:pStyle w:val="ContactInfo"/>
      </w:pPr>
      <w:r>
        <w:t>Hotel Da Vinci</w:t>
      </w:r>
      <w:ins w:id="20" w:author="a" w:date="2015-04-21T11:59:41Z">
        <w:r w:rsidR="00226DFA">
          <w:t xml:space="preserve">, </w:t>
        </w:r>
      </w:ins>
      <w:ins w:id="21" w:author="a" w:date="2015-04-21T11:59:41Z">
        <w:r w:rsidRPr="00226DFA" w:rsidR="00226DFA">
          <w:rPr>
            <w:sz w:val="24"/>
            <w:szCs w:val="24"/>
          </w:rPr>
          <w:t>25 rue des Saints Peres, 75006 Paris, France</w:t>
        </w:r>
      </w:ins>
    </w:p>
    <w:p w:rsidR="004F2FA2">
      <w:pPr>
        <w:pStyle w:val="ContactInfo"/>
      </w:pPr>
      <w:r>
        <w:t>www.TripAdvisor.com</w:t>
      </w:r>
    </w:p>
    <w:sectPr>
      <w:pgSz w:w="12240" w:h="15840"/>
      <w:pgMar w:top="1440" w:right="2016" w:bottom="1080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Saqib Razzaq</cp:lastModifiedBy>
  <cp:revision>16</cp:revision>
  <dcterms:created xsi:type="dcterms:W3CDTF">2013-04-11T20:24:00Z</dcterms:created>
  <dcterms:modified xsi:type="dcterms:W3CDTF">2015-04-21T06:52:00Z</dcterms:modified>
</cp:coreProperties>
</file>